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B4" w:rsidRDefault="009754B1">
      <w:pPr>
        <w:pStyle w:val="LO-normal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D2BB4" w:rsidRDefault="009754B1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D2BB4" w:rsidRDefault="009754B1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3D2BB4" w:rsidRDefault="003D2BB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9754B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3D2BB4" w:rsidRDefault="003D2BB4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D2BB4" w:rsidRDefault="009754B1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Візуалізація графічної та геометричної інформації</w:t>
      </w:r>
    </w:p>
    <w:p w:rsidR="003D2BB4" w:rsidRDefault="009754B1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 графічна робота</w:t>
      </w: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3D2BB4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D2BB4" w:rsidRDefault="009754B1">
      <w:pPr>
        <w:spacing w:after="120"/>
        <w:ind w:left="666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Виконали:</w:t>
      </w:r>
    </w:p>
    <w:p w:rsidR="003D2BB4" w:rsidRDefault="009754B1">
      <w:pPr>
        <w:ind w:left="66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5-го курсу, ІАТЕ, </w:t>
      </w:r>
    </w:p>
    <w:p w:rsidR="003D2BB4" w:rsidRDefault="009754B1">
      <w:pPr>
        <w:tabs>
          <w:tab w:val="left" w:pos="5812"/>
        </w:tabs>
        <w:spacing w:after="120"/>
        <w:ind w:left="66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ТР-20мп</w:t>
      </w:r>
    </w:p>
    <w:p w:rsidR="003D2BB4" w:rsidRDefault="009754B1">
      <w:pPr>
        <w:spacing w:after="120"/>
        <w:ind w:left="6663" w:right="-644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Огняник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Д.М.</w:t>
      </w:r>
    </w:p>
    <w:p w:rsidR="003D2BB4" w:rsidRDefault="009754B1">
      <w:pPr>
        <w:spacing w:after="120"/>
        <w:ind w:left="666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Демчишин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3D2BB4" w:rsidRDefault="003D2BB4">
      <w:pPr>
        <w:tabs>
          <w:tab w:val="left" w:pos="3544"/>
        </w:tabs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3D2BB4" w:rsidRDefault="003D2BB4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</w:p>
    <w:p w:rsidR="003D2BB4" w:rsidRDefault="009754B1">
      <w:pPr>
        <w:tabs>
          <w:tab w:val="left" w:pos="3544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Київ-2022</w:t>
      </w:r>
    </w:p>
    <w:p w:rsidR="003D2BB4" w:rsidRDefault="003D2BB4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3D2BB4" w:rsidRDefault="009754B1" w:rsidP="00781B89">
      <w:pPr>
        <w:pStyle w:val="LO-normal"/>
        <w:spacing w:line="360" w:lineRule="auto"/>
        <w:ind w:firstLine="360"/>
        <w:rPr>
          <w:rFonts w:ascii="Times New Roman" w:hAnsi="Times New Roman"/>
          <w:b/>
          <w:sz w:val="36"/>
          <w:szCs w:val="36"/>
        </w:rPr>
      </w:pPr>
      <w:r w:rsidRPr="00781B89">
        <w:rPr>
          <w:rFonts w:ascii="Times New Roman" w:hAnsi="Times New Roman"/>
          <w:b/>
          <w:sz w:val="36"/>
          <w:szCs w:val="36"/>
        </w:rPr>
        <w:t>Завдання</w:t>
      </w:r>
    </w:p>
    <w:p w:rsidR="003D2BB4" w:rsidRDefault="009754B1">
      <w:pPr>
        <w:pStyle w:val="LO-normal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Нанести текстуру на поверхню з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</w:rPr>
        <w:t>лаб</w:t>
      </w:r>
      <w:r>
        <w:rPr>
          <w:rFonts w:ascii="Times New Roman" w:hAnsi="Times New Roman"/>
          <w:sz w:val="28"/>
          <w:szCs w:val="28"/>
        </w:rPr>
        <w:t>о</w:t>
      </w:r>
      <w:r w:rsidRPr="00781B89">
        <w:rPr>
          <w:rFonts w:ascii="Times New Roman" w:hAnsi="Times New Roman"/>
          <w:sz w:val="28"/>
          <w:szCs w:val="28"/>
        </w:rPr>
        <w:t>раторної роботи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</w:rPr>
        <w:t>2.</w:t>
      </w:r>
    </w:p>
    <w:p w:rsidR="003D2BB4" w:rsidRDefault="009754B1">
      <w:pPr>
        <w:pStyle w:val="LO-normal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Реалізувати масштабування текстури (координати текстури), масштабування навколо визначеної користувачем точки.</w:t>
      </w:r>
    </w:p>
    <w:p w:rsidR="003D2BB4" w:rsidRDefault="009754B1">
      <w:pPr>
        <w:pStyle w:val="LO-normal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Реалізувати можливість переміщати точку вздовж простору поверхні (u, v) за допомогою клавіатури: наприклад клавіші A і D переміщують точку вздовж параметра u, а клавіші W і S переміщують точку вздовж параметра v.</w:t>
      </w:r>
    </w:p>
    <w:p w:rsidR="003D2BB4" w:rsidRDefault="009754B1">
      <w:pPr>
        <w:pStyle w:val="LO-normal"/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4.  Зава</w:t>
      </w:r>
      <w:bookmarkStart w:id="0" w:name="_GoBack"/>
      <w:bookmarkEnd w:id="0"/>
      <w:r w:rsidRPr="00781B89">
        <w:rPr>
          <w:rFonts w:ascii="Times New Roman" w:hAnsi="Times New Roman"/>
          <w:sz w:val="28"/>
          <w:szCs w:val="28"/>
        </w:rPr>
        <w:t xml:space="preserve">нтажити код в </w:t>
      </w:r>
      <w:proofErr w:type="spellStart"/>
      <w:r w:rsidRPr="00781B89">
        <w:rPr>
          <w:rFonts w:ascii="Times New Roman" w:hAnsi="Times New Roman"/>
          <w:sz w:val="28"/>
          <w:szCs w:val="28"/>
        </w:rPr>
        <w:t>репозиторій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781B89">
        <w:rPr>
          <w:rFonts w:ascii="Times New Roman" w:hAnsi="Times New Roman"/>
          <w:sz w:val="28"/>
          <w:szCs w:val="28"/>
        </w:rPr>
        <w:t>GitHub</w:t>
      </w:r>
      <w:proofErr w:type="spellEnd"/>
    </w:p>
    <w:p w:rsidR="003D2BB4" w:rsidRDefault="009754B1">
      <w:pPr>
        <w:pStyle w:val="LO-normal"/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5. Створити гілку CGW, в яку помістити розроблений код.</w:t>
      </w:r>
    </w:p>
    <w:p w:rsidR="003D2BB4" w:rsidRDefault="009754B1">
      <w:pPr>
        <w:pStyle w:val="LO-normal"/>
        <w:spacing w:line="360" w:lineRule="auto"/>
        <w:ind w:left="720" w:hanging="360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6. Створити звіт до розрахунково-графічної роботи та завантажити в гілку  CGW.</w:t>
      </w:r>
    </w:p>
    <w:p w:rsidR="003D2BB4" w:rsidRDefault="009754B1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:rsidR="003D2BB4" w:rsidRDefault="009754B1" w:rsidP="00781B89">
      <w:pPr>
        <w:pStyle w:val="LO-normal"/>
        <w:spacing w:line="360" w:lineRule="auto"/>
        <w:ind w:firstLine="360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lastRenderedPageBreak/>
        <w:t>Теоретична інформація</w:t>
      </w:r>
    </w:p>
    <w:p w:rsidR="003D2BB4" w:rsidRDefault="009754B1">
      <w:pPr>
        <w:pStyle w:val="LO-normal"/>
        <w:spacing w:line="360" w:lineRule="auto"/>
        <w:rPr>
          <w:rFonts w:ascii="apple-system;BlinkMacSystemFont" w:hAnsi="apple-system;BlinkMacSystemFont"/>
          <w:color w:val="000000"/>
          <w:sz w:val="28"/>
          <w:szCs w:val="28"/>
        </w:rPr>
      </w:pPr>
      <w:r w:rsidRPr="00781B89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WebGL</w:t>
      </w:r>
      <w:proofErr w:type="spellEnd"/>
      <w:r>
        <w:rPr>
          <w:rFonts w:ascii="Times New Roman" w:hAnsi="Times New Roman"/>
          <w:sz w:val="28"/>
          <w:szCs w:val="28"/>
        </w:rPr>
        <w:t xml:space="preserve"> дозволяє веб-контенту використовувати API, заснований на </w:t>
      </w:r>
      <w:proofErr w:type="spellStart"/>
      <w:r>
        <w:rPr>
          <w:rFonts w:ascii="Times New Roman" w:hAnsi="Times New Roman"/>
          <w:sz w:val="28"/>
          <w:szCs w:val="28"/>
        </w:rPr>
        <w:t>OpenGL</w:t>
      </w:r>
      <w:proofErr w:type="spellEnd"/>
      <w:r>
        <w:rPr>
          <w:rFonts w:ascii="Times New Roman" w:hAnsi="Times New Roman"/>
          <w:sz w:val="28"/>
          <w:szCs w:val="28"/>
        </w:rPr>
        <w:t xml:space="preserve"> ES 2.0, для візуалізації тривимірної графіки без використання </w:t>
      </w:r>
      <w:proofErr w:type="spellStart"/>
      <w:r>
        <w:rPr>
          <w:rFonts w:ascii="Times New Roman" w:hAnsi="Times New Roman"/>
          <w:sz w:val="28"/>
          <w:szCs w:val="28"/>
        </w:rPr>
        <w:t>плагінів</w:t>
      </w:r>
      <w:proofErr w:type="spellEnd"/>
      <w:r>
        <w:rPr>
          <w:rFonts w:ascii="Times New Roman" w:hAnsi="Times New Roman"/>
          <w:sz w:val="28"/>
          <w:szCs w:val="28"/>
        </w:rPr>
        <w:t xml:space="preserve"> у HTML елементі </w:t>
      </w:r>
      <w:proofErr w:type="spellStart"/>
      <w:r>
        <w:rPr>
          <w:rFonts w:ascii="Times New Roman" w:hAnsi="Times New Roman"/>
          <w:sz w:val="28"/>
          <w:szCs w:val="28"/>
        </w:rPr>
        <w:t>canvas</w:t>
      </w:r>
      <w:proofErr w:type="spellEnd"/>
      <w:r>
        <w:rPr>
          <w:rFonts w:ascii="Times New Roman" w:hAnsi="Times New Roman"/>
          <w:sz w:val="28"/>
          <w:szCs w:val="28"/>
        </w:rPr>
        <w:t xml:space="preserve"> у браузерах, які здійснюють його підтримку. </w:t>
      </w:r>
      <w:proofErr w:type="spellStart"/>
      <w:r>
        <w:rPr>
          <w:rFonts w:ascii="Times New Roman" w:hAnsi="Times New Roman"/>
          <w:sz w:val="28"/>
          <w:szCs w:val="28"/>
        </w:rPr>
        <w:t>WebGL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 складаються з коду керування, написаного на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і коду спеціальних ефектів (</w:t>
      </w:r>
      <w:proofErr w:type="spellStart"/>
      <w:r>
        <w:rPr>
          <w:rFonts w:ascii="Times New Roman" w:hAnsi="Times New Roman"/>
          <w:sz w:val="28"/>
          <w:szCs w:val="28"/>
        </w:rPr>
        <w:t>шейдерного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коду), який виконується на графічному процесорі. </w:t>
      </w:r>
      <w:proofErr w:type="spellStart"/>
      <w:r>
        <w:rPr>
          <w:rFonts w:ascii="Times New Roman" w:hAnsi="Times New Roman"/>
          <w:sz w:val="28"/>
          <w:szCs w:val="28"/>
        </w:rPr>
        <w:t>WebGL</w:t>
      </w:r>
      <w:proofErr w:type="spellEnd"/>
      <w:r>
        <w:rPr>
          <w:rFonts w:ascii="Times New Roman" w:hAnsi="Times New Roman"/>
          <w:sz w:val="28"/>
          <w:szCs w:val="28"/>
        </w:rPr>
        <w:t xml:space="preserve"> елементи можуть бути змішані з іншими HTML-елементами та зібрані з іншими частинами веб-сторінки або тлом веб-сторінки.</w:t>
      </w:r>
    </w:p>
    <w:p w:rsidR="003D2BB4" w:rsidRDefault="009754B1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Відображення текстури — це техніка визначення унікального кольору для кожного фрагмента, який утворює трикутник. Кольори походять із відображення.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текстурою, яка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</w:t>
      </w:r>
      <w:proofErr w:type="spellEnd"/>
      <w:r>
        <w:rPr>
          <w:rFonts w:ascii="Times New Roman" w:hAnsi="Times New Roman"/>
          <w:sz w:val="28"/>
          <w:szCs w:val="28"/>
        </w:rPr>
        <w:t xml:space="preserve">є 2 координати, а поверхня 3 маємо перейти до </w:t>
      </w:r>
      <w:r>
        <w:rPr>
          <w:rFonts w:ascii="Times New Roman" w:hAnsi="Times New Roman"/>
          <w:sz w:val="28"/>
          <w:szCs w:val="28"/>
          <w:lang w:val="en-US"/>
        </w:rPr>
        <w:t>UV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координат.  Змінюючи саме  </w:t>
      </w:r>
      <w:r>
        <w:rPr>
          <w:rFonts w:ascii="Times New Roman" w:hAnsi="Times New Roman"/>
          <w:sz w:val="28"/>
          <w:szCs w:val="28"/>
          <w:lang w:val="en-US"/>
        </w:rPr>
        <w:t>UV</w:t>
      </w:r>
      <w:r w:rsidRPr="00781B89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координати можна досягти різних ефектів, таких як обертання, масштабування текстури, яка накладена на поверхню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3D2BB4" w:rsidRDefault="009754B1" w:rsidP="00781B89">
      <w:pPr>
        <w:pStyle w:val="LO-normal"/>
        <w:spacing w:line="360" w:lineRule="auto"/>
        <w:ind w:firstLine="720"/>
      </w:pP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розрахунково-графічної роботи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необх</w:t>
      </w:r>
      <w:r>
        <w:rPr>
          <w:rFonts w:ascii="Times New Roman" w:hAnsi="Times New Roman"/>
          <w:sz w:val="28"/>
          <w:szCs w:val="28"/>
        </w:rPr>
        <w:t>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знання про масштабування, перенесення об’єктів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WebGl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>.</w:t>
      </w:r>
    </w:p>
    <w:p w:rsidR="003D2BB4" w:rsidRDefault="009754B1">
      <w:pPr>
        <w:pStyle w:val="LO-normal"/>
        <w:spacing w:line="360" w:lineRule="auto"/>
      </w:pPr>
      <w:r>
        <w:rPr>
          <w:rFonts w:ascii="Times New Roman" w:hAnsi="Times New Roman"/>
          <w:sz w:val="28"/>
          <w:szCs w:val="28"/>
        </w:rPr>
        <w:t>Приклад реалізації для масштабування  в роботі:</w:t>
      </w:r>
    </w:p>
    <w:p w:rsidR="003D2BB4" w:rsidRDefault="003D2BB4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mat4 </w:t>
      </w:r>
      <w:proofErr w:type="spellStart"/>
      <w:r>
        <w:rPr>
          <w:rFonts w:ascii="Times New Roman" w:hAnsi="Times New Roman"/>
          <w:sz w:val="28"/>
          <w:szCs w:val="28"/>
        </w:rPr>
        <w:t>genScaleMat</w:t>
      </w:r>
      <w:proofErr w:type="spellEnd"/>
      <w:r>
        <w:rPr>
          <w:rFonts w:ascii="Times New Roman" w:hAnsi="Times New Roman"/>
          <w:sz w:val="28"/>
          <w:szCs w:val="28"/>
        </w:rPr>
        <w:t>(vec3 v) {</w:t>
      </w:r>
      <w:r>
        <w:rPr>
          <w:rFonts w:ascii="Times New Roman" w:hAnsi="Times New Roman"/>
          <w:sz w:val="28"/>
          <w:szCs w:val="28"/>
        </w:rPr>
        <w:br/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mat4(</w:t>
      </w:r>
      <w:r>
        <w:rPr>
          <w:rFonts w:ascii="Times New Roman" w:hAnsi="Times New Roman"/>
          <w:sz w:val="28"/>
          <w:szCs w:val="28"/>
        </w:rPr>
        <w:br/>
        <w:t xml:space="preserve">    vec4(</w:t>
      </w:r>
      <w:proofErr w:type="spellStart"/>
      <w:r>
        <w:rPr>
          <w:rFonts w:ascii="Times New Roman" w:hAnsi="Times New Roman"/>
          <w:sz w:val="28"/>
          <w:szCs w:val="28"/>
        </w:rPr>
        <w:t>v.x</w:t>
      </w:r>
      <w:proofErr w:type="spellEnd"/>
      <w:r>
        <w:rPr>
          <w:rFonts w:ascii="Times New Roman" w:hAnsi="Times New Roman"/>
          <w:sz w:val="28"/>
          <w:szCs w:val="28"/>
        </w:rPr>
        <w:t>, 0.0, 0.0, 0.0),</w:t>
      </w:r>
      <w:r>
        <w:rPr>
          <w:rFonts w:ascii="Times New Roman" w:hAnsi="Times New Roman"/>
          <w:sz w:val="28"/>
          <w:szCs w:val="28"/>
        </w:rPr>
        <w:br/>
        <w:t xml:space="preserve">    vec4(0.0, </w:t>
      </w:r>
      <w:proofErr w:type="spellStart"/>
      <w:r>
        <w:rPr>
          <w:rFonts w:ascii="Times New Roman" w:hAnsi="Times New Roman"/>
          <w:sz w:val="28"/>
          <w:szCs w:val="28"/>
        </w:rPr>
        <w:t>v.y</w:t>
      </w:r>
      <w:proofErr w:type="spellEnd"/>
      <w:r>
        <w:rPr>
          <w:rFonts w:ascii="Times New Roman" w:hAnsi="Times New Roman"/>
          <w:sz w:val="28"/>
          <w:szCs w:val="28"/>
        </w:rPr>
        <w:t>, 0.0, 0.0),</w:t>
      </w:r>
      <w:r>
        <w:rPr>
          <w:rFonts w:ascii="Times New Roman" w:hAnsi="Times New Roman"/>
          <w:sz w:val="28"/>
          <w:szCs w:val="28"/>
        </w:rPr>
        <w:br/>
        <w:t xml:space="preserve">    vec4(0.0, 0.0, </w:t>
      </w:r>
      <w:proofErr w:type="spellStart"/>
      <w:r>
        <w:rPr>
          <w:rFonts w:ascii="Times New Roman" w:hAnsi="Times New Roman"/>
          <w:sz w:val="28"/>
          <w:szCs w:val="28"/>
        </w:rPr>
        <w:t>v.z</w:t>
      </w:r>
      <w:proofErr w:type="spellEnd"/>
      <w:r>
        <w:rPr>
          <w:rFonts w:ascii="Times New Roman" w:hAnsi="Times New Roman"/>
          <w:sz w:val="28"/>
          <w:szCs w:val="28"/>
        </w:rPr>
        <w:t>, 0.0),</w:t>
      </w:r>
      <w:r>
        <w:rPr>
          <w:rFonts w:ascii="Times New Roman" w:hAnsi="Times New Roman"/>
          <w:sz w:val="28"/>
          <w:szCs w:val="28"/>
        </w:rPr>
        <w:br/>
        <w:t xml:space="preserve">    vec4(0.0, 0.0, 0.0, 1.0)</w:t>
      </w:r>
      <w:r>
        <w:rPr>
          <w:rFonts w:ascii="Times New Roman" w:hAnsi="Times New Roman"/>
          <w:sz w:val="28"/>
          <w:szCs w:val="28"/>
        </w:rPr>
        <w:br/>
        <w:t xml:space="preserve">  );</w:t>
      </w:r>
      <w:r>
        <w:rPr>
          <w:rFonts w:ascii="Times New Roman" w:hAnsi="Times New Roman"/>
          <w:sz w:val="28"/>
          <w:szCs w:val="28"/>
        </w:rPr>
        <w:br/>
        <w:t>}</w:t>
      </w:r>
      <w:r>
        <w:br w:type="page"/>
      </w:r>
    </w:p>
    <w:p w:rsidR="003D2BB4" w:rsidRDefault="009754B1" w:rsidP="00781B89">
      <w:pPr>
        <w:pStyle w:val="LO-normal"/>
        <w:spacing w:line="36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lastRenderedPageBreak/>
        <w:t>Реалізація</w:t>
      </w:r>
    </w:p>
    <w:p w:rsidR="003D2BB4" w:rsidRDefault="003D2BB4">
      <w:pPr>
        <w:pStyle w:val="LO-normal"/>
        <w:spacing w:line="360" w:lineRule="auto"/>
        <w:rPr>
          <w:rFonts w:ascii="Times New Roman" w:hAnsi="Times New Roman"/>
          <w:sz w:val="24"/>
          <w:szCs w:val="24"/>
        </w:rPr>
      </w:pPr>
    </w:p>
    <w:p w:rsidR="003D2BB4" w:rsidRDefault="009754B1">
      <w:pPr>
        <w:pStyle w:val="LO-normal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ab/>
        <w:t>Для початку виконання графічно-розрахункової роботи було на основі другої лабораторної роботи створено гілку з назвою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  <w:lang w:val="en-US"/>
        </w:rPr>
        <w:t>CGW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, як </w:t>
      </w:r>
      <w:r w:rsidRPr="00781B89">
        <w:rPr>
          <w:rFonts w:ascii="Times New Roman" w:hAnsi="Times New Roman"/>
          <w:sz w:val="28"/>
          <w:szCs w:val="28"/>
        </w:rPr>
        <w:t>вказано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завданн</w:t>
      </w:r>
      <w:proofErr w:type="spellEnd"/>
      <w:r w:rsidRPr="00781B89">
        <w:rPr>
          <w:rFonts w:ascii="Times New Roman" w:hAnsi="Times New Roman"/>
          <w:sz w:val="28"/>
          <w:szCs w:val="28"/>
        </w:rPr>
        <w:t>і.</w:t>
      </w:r>
    </w:p>
    <w:p w:rsidR="003D2BB4" w:rsidRDefault="009754B1">
      <w:pPr>
        <w:pStyle w:val="LO-normal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ab/>
        <w:t>Далі необхідно додати декілька функцій для накладення текстури в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  <w:lang w:val="en-US"/>
        </w:rPr>
        <w:t>main</w:t>
      </w:r>
      <w:r w:rsidRPr="00781B89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файл</w:t>
      </w:r>
      <w:r w:rsidRPr="00781B89">
        <w:rPr>
          <w:rFonts w:ascii="Times New Roman" w:hAnsi="Times New Roman"/>
          <w:sz w:val="28"/>
          <w:szCs w:val="28"/>
        </w:rPr>
        <w:t>і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81B89">
        <w:rPr>
          <w:rFonts w:ascii="Times New Roman" w:hAnsi="Times New Roman"/>
          <w:sz w:val="28"/>
          <w:szCs w:val="28"/>
        </w:rPr>
        <w:t xml:space="preserve">Розпочнемо з </w:t>
      </w:r>
      <w:proofErr w:type="spellStart"/>
      <w:r w:rsidRPr="00781B89">
        <w:rPr>
          <w:rFonts w:ascii="Times New Roman" w:hAnsi="Times New Roman"/>
          <w:sz w:val="28"/>
          <w:szCs w:val="28"/>
        </w:rPr>
        <w:t>setTexture</w:t>
      </w:r>
      <w:proofErr w:type="spellEnd"/>
      <w:r w:rsidRPr="00781B89">
        <w:rPr>
          <w:rFonts w:ascii="Times New Roman" w:hAnsi="Times New Roman"/>
          <w:sz w:val="28"/>
          <w:szCs w:val="28"/>
        </w:rPr>
        <w:t>, яка необхідна для створення текстури і її встановлення, функція  має вигляд:</w:t>
      </w:r>
    </w:p>
    <w:p w:rsidR="003D2BB4" w:rsidRDefault="003D2BB4">
      <w:pPr>
        <w:pStyle w:val="LO-normal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rPr>
          <w:rFonts w:ascii="Times New Roman" w:hAnsi="Times New Roman"/>
          <w:sz w:val="28"/>
          <w:szCs w:val="28"/>
        </w:rPr>
      </w:pPr>
      <w:proofErr w:type="spellStart"/>
      <w:r w:rsidRPr="00781B89">
        <w:rPr>
          <w:rFonts w:ascii="Times New Roman" w:hAnsi="Times New Roman"/>
          <w:sz w:val="28"/>
          <w:szCs w:val="28"/>
        </w:rPr>
        <w:t>function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</w:rPr>
        <w:t>setTexture</w:t>
      </w:r>
      <w:proofErr w:type="spellEnd"/>
      <w:r w:rsidRPr="00781B89">
        <w:rPr>
          <w:rFonts w:ascii="Times New Roman" w:hAnsi="Times New Roman"/>
          <w:sz w:val="28"/>
          <w:szCs w:val="28"/>
        </w:rPr>
        <w:t>(</w:t>
      </w:r>
      <w:proofErr w:type="spellStart"/>
      <w:r w:rsidRPr="00781B89">
        <w:rPr>
          <w:rFonts w:ascii="Times New Roman" w:hAnsi="Times New Roman"/>
          <w:sz w:val="28"/>
          <w:szCs w:val="28"/>
        </w:rPr>
        <w:t>gl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image</w:t>
      </w:r>
      <w:proofErr w:type="spellEnd"/>
      <w:r w:rsidRPr="00781B89">
        <w:rPr>
          <w:rFonts w:ascii="Times New Roman" w:hAnsi="Times New Roman"/>
          <w:sz w:val="28"/>
          <w:szCs w:val="28"/>
        </w:rPr>
        <w:t>) {</w:t>
      </w:r>
      <w:r w:rsidRPr="00781B89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</w:rPr>
        <w:t>const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</w:rPr>
        <w:t>texture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81B89">
        <w:rPr>
          <w:rFonts w:ascii="Times New Roman" w:hAnsi="Times New Roman"/>
          <w:sz w:val="28"/>
          <w:szCs w:val="28"/>
        </w:rPr>
        <w:t>gl.createTexture</w:t>
      </w:r>
      <w:proofErr w:type="spellEnd"/>
      <w:r w:rsidRPr="00781B89">
        <w:rPr>
          <w:rFonts w:ascii="Times New Roman" w:hAnsi="Times New Roman"/>
          <w:sz w:val="28"/>
          <w:szCs w:val="28"/>
        </w:rPr>
        <w:t>();</w:t>
      </w:r>
      <w:r w:rsidRPr="00781B89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</w:rPr>
        <w:t>gl.bindTexture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781B89">
        <w:rPr>
          <w:rFonts w:ascii="Times New Roman" w:hAnsi="Times New Roman"/>
          <w:sz w:val="28"/>
          <w:szCs w:val="28"/>
        </w:rPr>
        <w:t>texture</w:t>
      </w:r>
      <w:proofErr w:type="spellEnd"/>
      <w:r w:rsidRPr="00781B89">
        <w:rPr>
          <w:rFonts w:ascii="Times New Roman" w:hAnsi="Times New Roman"/>
          <w:sz w:val="28"/>
          <w:szCs w:val="28"/>
        </w:rPr>
        <w:t>);</w:t>
      </w:r>
      <w:r w:rsidRPr="00781B89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</w:rPr>
        <w:t>gl.texParameteri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781B89">
        <w:rPr>
          <w:rFonts w:ascii="Times New Roman" w:hAnsi="Times New Roman"/>
          <w:sz w:val="28"/>
          <w:szCs w:val="28"/>
        </w:rPr>
        <w:t>gl.TEXTURE_MIN_FILTER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gl.LINEAR</w:t>
      </w:r>
      <w:proofErr w:type="spellEnd"/>
      <w:r w:rsidRPr="00781B89">
        <w:rPr>
          <w:rFonts w:ascii="Times New Roman" w:hAnsi="Times New Roman"/>
          <w:sz w:val="28"/>
          <w:szCs w:val="28"/>
        </w:rPr>
        <w:t>);</w:t>
      </w:r>
      <w:r w:rsidRPr="00781B89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</w:rPr>
        <w:t>gl.texParameteri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781B89">
        <w:rPr>
          <w:rFonts w:ascii="Times New Roman" w:hAnsi="Times New Roman"/>
          <w:sz w:val="28"/>
          <w:szCs w:val="28"/>
        </w:rPr>
        <w:t>gl.TEXTURE_MAG_FILTER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gl.LINEAR</w:t>
      </w:r>
      <w:proofErr w:type="spellEnd"/>
      <w:r w:rsidRPr="00781B89">
        <w:rPr>
          <w:rFonts w:ascii="Times New Roman" w:hAnsi="Times New Roman"/>
          <w:sz w:val="28"/>
          <w:szCs w:val="28"/>
        </w:rPr>
        <w:t>);</w:t>
      </w:r>
      <w:r w:rsidRPr="00781B89">
        <w:rPr>
          <w:rFonts w:ascii="Times New Roman" w:hAnsi="Times New Roman"/>
          <w:sz w:val="28"/>
          <w:szCs w:val="28"/>
        </w:rPr>
        <w:br/>
        <w:t xml:space="preserve">    gl.texImage2D(gl.TEXTURE_2D, 0, </w:t>
      </w:r>
      <w:proofErr w:type="spellStart"/>
      <w:r w:rsidRPr="00781B89">
        <w:rPr>
          <w:rFonts w:ascii="Times New Roman" w:hAnsi="Times New Roman"/>
          <w:sz w:val="28"/>
          <w:szCs w:val="28"/>
        </w:rPr>
        <w:t>gl.RGBA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gl.RGBA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gl.UNSIGNED_BYTE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image</w:t>
      </w:r>
      <w:proofErr w:type="spellEnd"/>
      <w:r w:rsidRPr="00781B89">
        <w:rPr>
          <w:rFonts w:ascii="Times New Roman" w:hAnsi="Times New Roman"/>
          <w:sz w:val="28"/>
          <w:szCs w:val="28"/>
        </w:rPr>
        <w:t>);</w:t>
      </w:r>
      <w:r w:rsidRPr="00781B89">
        <w:rPr>
          <w:rFonts w:ascii="Times New Roman" w:hAnsi="Times New Roman"/>
          <w:sz w:val="28"/>
          <w:szCs w:val="28"/>
        </w:rPr>
        <w:br/>
        <w:t>}</w:t>
      </w:r>
    </w:p>
    <w:p w:rsidR="003D2BB4" w:rsidRDefault="003D2BB4">
      <w:pPr>
        <w:pStyle w:val="LO-normal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 xml:space="preserve">В функцію передано зображення, яке необхідно спочатку найти на просторах інтернету та встановити посилання на його. Для цього створимо об’єкт типу </w:t>
      </w:r>
      <w:proofErr w:type="spellStart"/>
      <w:r w:rsidRPr="00781B89">
        <w:rPr>
          <w:rFonts w:ascii="Times New Roman" w:hAnsi="Times New Roman"/>
          <w:sz w:val="28"/>
          <w:szCs w:val="28"/>
        </w:rPr>
        <w:t>Image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781B89">
        <w:rPr>
          <w:rFonts w:ascii="Times New Roman" w:hAnsi="Times New Roman"/>
          <w:sz w:val="28"/>
          <w:szCs w:val="28"/>
        </w:rPr>
        <w:t>додамо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посилання, так  як нам потрібен час для того щоб зображення завантажилось, а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  <w:lang w:val="en-US"/>
        </w:rPr>
        <w:t>JavaScript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— асинхронна 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мова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, то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додамо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по</w:t>
      </w:r>
      <w:r w:rsidRPr="00781B89">
        <w:rPr>
          <w:rFonts w:ascii="Times New Roman" w:hAnsi="Times New Roman"/>
          <w:sz w:val="28"/>
          <w:szCs w:val="28"/>
        </w:rPr>
        <w:t>дію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onLoad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будемо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встановлювати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текстуру за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першого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описанного  метода:</w:t>
      </w:r>
    </w:p>
    <w:p w:rsidR="003D2BB4" w:rsidRDefault="003D2BB4">
      <w:pPr>
        <w:pStyle w:val="LO-normal"/>
        <w:rPr>
          <w:rFonts w:ascii="Times New Roman" w:hAnsi="Times New Roman"/>
          <w:sz w:val="28"/>
          <w:szCs w:val="28"/>
        </w:rPr>
      </w:pPr>
    </w:p>
    <w:p w:rsidR="003D2BB4" w:rsidRPr="00781B89" w:rsidRDefault="009754B1">
      <w:pPr>
        <w:pStyle w:val="LO-normal"/>
        <w:rPr>
          <w:rFonts w:ascii="Times New Roman" w:hAnsi="Times New Roman"/>
          <w:sz w:val="28"/>
          <w:szCs w:val="28"/>
          <w:lang w:val="en-US"/>
        </w:rPr>
      </w:pPr>
      <w:r w:rsidRPr="00781B89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781B89">
        <w:rPr>
          <w:rFonts w:ascii="Times New Roman" w:hAnsi="Times New Roman"/>
          <w:sz w:val="28"/>
          <w:szCs w:val="28"/>
          <w:lang w:val="en-US"/>
        </w:rPr>
        <w:t xml:space="preserve"> image = new Image();</w:t>
      </w:r>
      <w:r w:rsidRPr="00781B89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image.src</w:t>
      </w:r>
      <w:proofErr w:type="spellEnd"/>
      <w:r w:rsidRPr="00781B89">
        <w:rPr>
          <w:rFonts w:ascii="Times New Roman" w:hAnsi="Times New Roman"/>
          <w:sz w:val="28"/>
          <w:szCs w:val="28"/>
          <w:lang w:val="en-US"/>
        </w:rPr>
        <w:t xml:space="preserve"> = "https://www.the3rdsequence.com/texturedb/download/257/texture/jpg/1024/green+moss-1024x1024.jpg";</w:t>
      </w:r>
      <w:r w:rsidRPr="00781B89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image.crossOrigin</w:t>
      </w:r>
      <w:proofErr w:type="spellEnd"/>
      <w:r w:rsidRPr="00781B89">
        <w:rPr>
          <w:rFonts w:ascii="Times New Roman" w:hAnsi="Times New Roman"/>
          <w:sz w:val="28"/>
          <w:szCs w:val="28"/>
          <w:lang w:val="en-US"/>
        </w:rPr>
        <w:t xml:space="preserve"> = "anonymous";</w:t>
      </w:r>
      <w:r w:rsidRPr="00781B89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image.onload</w:t>
      </w:r>
      <w:proofErr w:type="spellEnd"/>
      <w:r w:rsidRPr="00781B89">
        <w:rPr>
          <w:rFonts w:ascii="Times New Roman" w:hAnsi="Times New Roman"/>
          <w:sz w:val="28"/>
          <w:szCs w:val="28"/>
          <w:lang w:val="en-US"/>
        </w:rPr>
        <w:t xml:space="preserve"> = () =&gt; {</w:t>
      </w:r>
      <w:r w:rsidRPr="00781B89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document.body.appendChild</w:t>
      </w:r>
      <w:proofErr w:type="spellEnd"/>
      <w:r w:rsidRPr="00781B89">
        <w:rPr>
          <w:rFonts w:ascii="Times New Roman" w:hAnsi="Times New Roman"/>
          <w:sz w:val="28"/>
          <w:szCs w:val="28"/>
          <w:lang w:val="en-US"/>
        </w:rPr>
        <w:t>(image);</w:t>
      </w:r>
      <w:r w:rsidRPr="00781B89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setTexture</w:t>
      </w:r>
      <w:proofErr w:type="spellEnd"/>
      <w:r w:rsidRPr="00781B8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81B89">
        <w:rPr>
          <w:rFonts w:ascii="Times New Roman" w:hAnsi="Times New Roman"/>
          <w:sz w:val="28"/>
          <w:szCs w:val="28"/>
          <w:lang w:val="en-US"/>
        </w:rPr>
        <w:t>gl</w:t>
      </w:r>
      <w:proofErr w:type="spellEnd"/>
      <w:r w:rsidRPr="00781B89">
        <w:rPr>
          <w:rFonts w:ascii="Times New Roman" w:hAnsi="Times New Roman"/>
          <w:sz w:val="28"/>
          <w:szCs w:val="28"/>
          <w:lang w:val="en-US"/>
        </w:rPr>
        <w:t>, image);</w:t>
      </w:r>
      <w:r w:rsidRPr="00781B89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</w:p>
    <w:p w:rsidR="003D2BB4" w:rsidRDefault="003D2BB4">
      <w:pPr>
        <w:pStyle w:val="LO-normal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lastRenderedPageBreak/>
        <w:t>Також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створимо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буфер для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текстурних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 xml:space="preserve"> координат та </w:t>
      </w:r>
      <w:proofErr w:type="spellStart"/>
      <w:r w:rsidRPr="00781B89">
        <w:rPr>
          <w:rFonts w:ascii="Times New Roman" w:hAnsi="Times New Roman"/>
          <w:sz w:val="28"/>
          <w:szCs w:val="28"/>
          <w:lang w:val="ru-RU"/>
        </w:rPr>
        <w:t>прив</w:t>
      </w:r>
      <w:proofErr w:type="spellEnd"/>
      <w:r w:rsidRPr="00781B89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781B89">
        <w:rPr>
          <w:rFonts w:ascii="Times New Roman" w:hAnsi="Times New Roman"/>
          <w:sz w:val="28"/>
          <w:szCs w:val="28"/>
        </w:rPr>
        <w:t>яжемо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його до доданого атрибуту:</w:t>
      </w:r>
    </w:p>
    <w:p w:rsidR="003D2BB4" w:rsidRDefault="003D2BB4">
      <w:pPr>
        <w:pStyle w:val="LO-normal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</w:rPr>
        <w:t>const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</w:rPr>
        <w:t>tBuffer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81B89">
        <w:rPr>
          <w:rFonts w:ascii="Times New Roman" w:hAnsi="Times New Roman"/>
          <w:sz w:val="28"/>
          <w:szCs w:val="28"/>
        </w:rPr>
        <w:t>gl.createBuffer</w:t>
      </w:r>
      <w:proofErr w:type="spellEnd"/>
      <w:r w:rsidRPr="00781B89">
        <w:rPr>
          <w:rFonts w:ascii="Times New Roman" w:hAnsi="Times New Roman"/>
          <w:sz w:val="28"/>
          <w:szCs w:val="28"/>
        </w:rPr>
        <w:t>();</w:t>
      </w:r>
      <w:r w:rsidRPr="00781B89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781B89">
        <w:rPr>
          <w:rFonts w:ascii="Times New Roman" w:hAnsi="Times New Roman"/>
          <w:sz w:val="28"/>
          <w:szCs w:val="28"/>
        </w:rPr>
        <w:t>gl.bindBuffer</w:t>
      </w:r>
      <w:proofErr w:type="spellEnd"/>
      <w:r w:rsidRPr="00781B89">
        <w:rPr>
          <w:rFonts w:ascii="Times New Roman" w:hAnsi="Times New Roman"/>
          <w:sz w:val="28"/>
          <w:szCs w:val="28"/>
        </w:rPr>
        <w:t>(</w:t>
      </w:r>
      <w:proofErr w:type="spellStart"/>
      <w:r w:rsidRPr="00781B89">
        <w:rPr>
          <w:rFonts w:ascii="Times New Roman" w:hAnsi="Times New Roman"/>
          <w:sz w:val="28"/>
          <w:szCs w:val="28"/>
        </w:rPr>
        <w:t>gl.ARRAY_BUFFER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tBuffer</w:t>
      </w:r>
      <w:proofErr w:type="spellEnd"/>
      <w:r w:rsidRPr="00781B89">
        <w:rPr>
          <w:rFonts w:ascii="Times New Roman" w:hAnsi="Times New Roman"/>
          <w:sz w:val="28"/>
          <w:szCs w:val="28"/>
        </w:rPr>
        <w:t>);</w:t>
      </w:r>
      <w:r w:rsidRPr="00781B89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781B89">
        <w:rPr>
          <w:rFonts w:ascii="Times New Roman" w:hAnsi="Times New Roman"/>
          <w:sz w:val="28"/>
          <w:szCs w:val="28"/>
        </w:rPr>
        <w:t>gl.bufferData</w:t>
      </w:r>
      <w:proofErr w:type="spellEnd"/>
      <w:r w:rsidRPr="00781B89">
        <w:rPr>
          <w:rFonts w:ascii="Times New Roman" w:hAnsi="Times New Roman"/>
          <w:sz w:val="28"/>
          <w:szCs w:val="28"/>
        </w:rPr>
        <w:t>(</w:t>
      </w:r>
      <w:proofErr w:type="spellStart"/>
      <w:r w:rsidRPr="00781B89">
        <w:rPr>
          <w:rFonts w:ascii="Times New Roman" w:hAnsi="Times New Roman"/>
          <w:sz w:val="28"/>
          <w:szCs w:val="28"/>
        </w:rPr>
        <w:t>gl.ARRAY_BUFFER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new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Float32Array(</w:t>
      </w:r>
      <w:proofErr w:type="spellStart"/>
      <w:r w:rsidRPr="00781B89">
        <w:rPr>
          <w:rFonts w:ascii="Times New Roman" w:hAnsi="Times New Roman"/>
          <w:sz w:val="28"/>
          <w:szCs w:val="28"/>
        </w:rPr>
        <w:t>texcoords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781B89">
        <w:rPr>
          <w:rFonts w:ascii="Times New Roman" w:hAnsi="Times New Roman"/>
          <w:sz w:val="28"/>
          <w:szCs w:val="28"/>
        </w:rPr>
        <w:t>gl.STREAM_DRAW</w:t>
      </w:r>
      <w:proofErr w:type="spellEnd"/>
      <w:r w:rsidRPr="00781B89">
        <w:rPr>
          <w:rFonts w:ascii="Times New Roman" w:hAnsi="Times New Roman"/>
          <w:sz w:val="28"/>
          <w:szCs w:val="28"/>
        </w:rPr>
        <w:t>);</w:t>
      </w:r>
      <w:r w:rsidRPr="00781B89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781B89">
        <w:rPr>
          <w:rFonts w:ascii="Times New Roman" w:hAnsi="Times New Roman"/>
          <w:sz w:val="28"/>
          <w:szCs w:val="28"/>
        </w:rPr>
        <w:t>gl.enableVertexAttribArray</w:t>
      </w:r>
      <w:proofErr w:type="spellEnd"/>
      <w:r w:rsidRPr="00781B89">
        <w:rPr>
          <w:rFonts w:ascii="Times New Roman" w:hAnsi="Times New Roman"/>
          <w:sz w:val="28"/>
          <w:szCs w:val="28"/>
        </w:rPr>
        <w:t>(</w:t>
      </w:r>
      <w:proofErr w:type="spellStart"/>
      <w:r w:rsidRPr="00781B89">
        <w:rPr>
          <w:rFonts w:ascii="Times New Roman" w:hAnsi="Times New Roman"/>
          <w:sz w:val="28"/>
          <w:szCs w:val="28"/>
        </w:rPr>
        <w:t>shProgram.iAttribTexcoord</w:t>
      </w:r>
      <w:proofErr w:type="spellEnd"/>
      <w:r w:rsidRPr="00781B89">
        <w:rPr>
          <w:rFonts w:ascii="Times New Roman" w:hAnsi="Times New Roman"/>
          <w:sz w:val="28"/>
          <w:szCs w:val="28"/>
        </w:rPr>
        <w:t>);</w:t>
      </w:r>
      <w:r w:rsidRPr="00781B89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781B89">
        <w:rPr>
          <w:rFonts w:ascii="Times New Roman" w:hAnsi="Times New Roman"/>
          <w:sz w:val="28"/>
          <w:szCs w:val="28"/>
        </w:rPr>
        <w:t>gl.vertexAttribPointer</w:t>
      </w:r>
      <w:proofErr w:type="spellEnd"/>
      <w:r w:rsidRPr="00781B89">
        <w:rPr>
          <w:rFonts w:ascii="Times New Roman" w:hAnsi="Times New Roman"/>
          <w:sz w:val="28"/>
          <w:szCs w:val="28"/>
        </w:rPr>
        <w:t>(</w:t>
      </w:r>
      <w:proofErr w:type="spellStart"/>
      <w:r w:rsidRPr="00781B89">
        <w:rPr>
          <w:rFonts w:ascii="Times New Roman" w:hAnsi="Times New Roman"/>
          <w:sz w:val="28"/>
          <w:szCs w:val="28"/>
        </w:rPr>
        <w:t>shProgram.iAttribTexcoord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2, </w:t>
      </w:r>
      <w:proofErr w:type="spellStart"/>
      <w:r w:rsidRPr="00781B89">
        <w:rPr>
          <w:rFonts w:ascii="Times New Roman" w:hAnsi="Times New Roman"/>
          <w:sz w:val="28"/>
          <w:szCs w:val="28"/>
        </w:rPr>
        <w:t>gl.FLOAT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1B89">
        <w:rPr>
          <w:rFonts w:ascii="Times New Roman" w:hAnsi="Times New Roman"/>
          <w:sz w:val="28"/>
          <w:szCs w:val="28"/>
        </w:rPr>
        <w:t>false</w:t>
      </w:r>
      <w:proofErr w:type="spellEnd"/>
      <w:r w:rsidRPr="00781B89">
        <w:rPr>
          <w:rFonts w:ascii="Times New Roman" w:hAnsi="Times New Roman"/>
          <w:sz w:val="28"/>
          <w:szCs w:val="28"/>
        </w:rPr>
        <w:t>, 0, 0);</w:t>
      </w:r>
    </w:p>
    <w:p w:rsidR="003D2BB4" w:rsidRDefault="003D2BB4">
      <w:pPr>
        <w:pStyle w:val="LO-normal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781B89">
        <w:rPr>
          <w:rFonts w:ascii="Times New Roman" w:hAnsi="Times New Roman"/>
          <w:sz w:val="28"/>
          <w:szCs w:val="28"/>
        </w:rPr>
        <w:t>Vertex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81B89">
        <w:rPr>
          <w:rFonts w:ascii="Times New Roman" w:hAnsi="Times New Roman"/>
          <w:sz w:val="28"/>
          <w:szCs w:val="28"/>
        </w:rPr>
        <w:t>шейдері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1B89">
        <w:rPr>
          <w:rFonts w:ascii="Times New Roman" w:hAnsi="Times New Roman"/>
          <w:sz w:val="28"/>
          <w:szCs w:val="28"/>
        </w:rPr>
        <w:t>додамо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методи для масштабування</w:t>
      </w:r>
    </w:p>
    <w:p w:rsidR="003D2BB4" w:rsidRDefault="009754B1">
      <w:pPr>
        <w:pStyle w:val="a4"/>
        <w:rPr>
          <w:rFonts w:ascii="Times New Roman" w:hAnsi="Times New Roman"/>
          <w:color w:val="000000"/>
          <w:sz w:val="28"/>
          <w:szCs w:val="28"/>
        </w:rPr>
      </w:pPr>
      <w:bookmarkStart w:id="1" w:name="docs-internal-guid-1b8f861f-7fff-97c8-20"/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mat4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genScaleMat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(vec3 v) {</w:t>
      </w:r>
    </w:p>
    <w:p w:rsidR="003D2BB4" w:rsidRDefault="009754B1">
      <w:pPr>
        <w:pStyle w:val="a4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return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mat4(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vec4(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v.x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0.0, 0.0, 0.0),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vec4(0.0,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v.y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0.0, 0.0),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vec4(0.0, 0.0,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v.z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0.0),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vec4(0.0, 0.0, 0.0, 1.0)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3D2BB4" w:rsidRDefault="009754B1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Та метод трансформування: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bookmarkStart w:id="2" w:name="docs-internal-guid-8097373f-7fff-c06f-e7"/>
      <w:bookmarkEnd w:id="2"/>
      <w:r>
        <w:rPr>
          <w:rFonts w:ascii="Times New Roman" w:hAnsi="Times New Roman"/>
          <w:color w:val="000000"/>
          <w:sz w:val="28"/>
          <w:szCs w:val="28"/>
        </w:rPr>
        <w:t xml:space="preserve">mat4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genTranslateMat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(vec3 v) {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return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mat4(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vec4(1.0, 0.0, 0.0,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v.x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),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vec4(0.0, 1.0, 0.0,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v.y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),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vec4(0.0, 0.0, 1.0,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v.z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),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vec4(0.0, 0.0, 0.0, 1.0)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3D2BB4" w:rsidRDefault="009754B1">
      <w:pPr>
        <w:pStyle w:val="a4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3D2BB4" w:rsidRDefault="009754B1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D2BB4" w:rsidRDefault="003D2BB4">
      <w:pPr>
        <w:pStyle w:val="LO-normal"/>
        <w:spacing w:line="360" w:lineRule="auto"/>
        <w:rPr>
          <w:rFonts w:ascii="Times New Roman" w:hAnsi="Times New Roman"/>
        </w:rPr>
      </w:pPr>
    </w:p>
    <w:p w:rsidR="003D2BB4" w:rsidRDefault="009754B1">
      <w:pPr>
        <w:pStyle w:val="LO-normal"/>
        <w:spacing w:line="360" w:lineRule="auto"/>
        <w:rPr>
          <w:rFonts w:ascii="Times New Roman" w:hAnsi="Times New Roman"/>
          <w:b/>
          <w:sz w:val="24"/>
          <w:szCs w:val="24"/>
        </w:rPr>
      </w:pPr>
      <w:r>
        <w:br w:type="page"/>
      </w:r>
    </w:p>
    <w:p w:rsidR="003D2BB4" w:rsidRDefault="009754B1" w:rsidP="00781B89">
      <w:pPr>
        <w:pStyle w:val="LO-normal"/>
        <w:spacing w:line="36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Результати</w:t>
      </w:r>
      <w:proofErr w:type="spellEnd"/>
      <w:r w:rsidRPr="00781B89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розрахунково</w:t>
      </w:r>
      <w:proofErr w:type="spellEnd"/>
      <w:r w:rsidRPr="00781B89">
        <w:rPr>
          <w:rFonts w:ascii="Times New Roman" w:hAnsi="Times New Roman"/>
          <w:b/>
          <w:sz w:val="32"/>
          <w:szCs w:val="32"/>
          <w:lang w:val="ru-RU"/>
        </w:rPr>
        <w:t>-</w:t>
      </w:r>
      <w:r>
        <w:rPr>
          <w:rFonts w:ascii="Times New Roman" w:hAnsi="Times New Roman"/>
          <w:b/>
          <w:sz w:val="32"/>
          <w:szCs w:val="32"/>
          <w:lang w:val="ru-RU"/>
        </w:rPr>
        <w:t>граф</w:t>
      </w:r>
      <w:proofErr w:type="spellStart"/>
      <w:r>
        <w:rPr>
          <w:rFonts w:ascii="Times New Roman" w:hAnsi="Times New Roman"/>
          <w:b/>
          <w:sz w:val="32"/>
          <w:szCs w:val="32"/>
        </w:rPr>
        <w:t>ічної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роботи</w:t>
      </w:r>
    </w:p>
    <w:p w:rsidR="003D2BB4" w:rsidRDefault="003D2BB4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рис.1 зображено  результат виконання РГР з нанесенням текстури та початкової масштабованості. </w:t>
      </w:r>
    </w:p>
    <w:p w:rsidR="003D2BB4" w:rsidRDefault="003D2BB4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3D2BB4" w:rsidRDefault="009754B1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noProof/>
          <w:sz w:val="32"/>
          <w:szCs w:val="32"/>
          <w:lang w:eastAsia="uk-UA" w:bidi="ar-SA"/>
        </w:rPr>
        <w:drawing>
          <wp:anchor distT="0" distB="0" distL="0" distR="0" simplePos="0" relativeHeight="2" behindDoc="0" locked="0" layoutInCell="0" allowOverlap="1" wp14:anchorId="36575460" wp14:editId="4F4CBFF7">
            <wp:simplePos x="0" y="0"/>
            <wp:positionH relativeFrom="column">
              <wp:posOffset>481965</wp:posOffset>
            </wp:positionH>
            <wp:positionV relativeFrom="paragraph">
              <wp:posOffset>-71120</wp:posOffset>
            </wp:positionV>
            <wp:extent cx="4976495" cy="6744335"/>
            <wp:effectExtent l="0" t="0" r="0" b="0"/>
            <wp:wrapSquare wrapText="largest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D2BB4" w:rsidRDefault="003D2BB4" w:rsidP="00781B89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</w:p>
    <w:p w:rsidR="003D2BB4" w:rsidRDefault="009754B1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1 --- Початкове положення поверхні</w:t>
      </w:r>
      <w:r>
        <w:br w:type="page"/>
      </w:r>
    </w:p>
    <w:p w:rsidR="003D2BB4" w:rsidRDefault="009754B1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>На рис. 2 було змінено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scale</w:t>
      </w:r>
      <w:r>
        <w:rPr>
          <w:rFonts w:ascii="Times New Roman" w:hAnsi="Times New Roman"/>
          <w:sz w:val="28"/>
          <w:szCs w:val="28"/>
          <w:lang w:val="ru-RU"/>
        </w:rPr>
        <w:t xml:space="preserve"> та точку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навколо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яко</w:t>
      </w:r>
      <w:r>
        <w:rPr>
          <w:rFonts w:ascii="Times New Roman" w:hAnsi="Times New Roman"/>
          <w:sz w:val="28"/>
          <w:szCs w:val="28"/>
        </w:rPr>
        <w:t>ї ми працювали: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</w:p>
    <w:p w:rsidR="003D2BB4" w:rsidRDefault="009754B1">
      <w:pPr>
        <w:pStyle w:val="LO-normal"/>
        <w:spacing w:line="360" w:lineRule="auto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noProof/>
          <w:lang w:eastAsia="uk-UA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6860" cy="6721475"/>
            <wp:effectExtent l="0" t="0" r="0" b="0"/>
            <wp:wrapSquare wrapText="largest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B89">
        <w:rPr>
          <w:rFonts w:ascii="Times New Roman" w:hAnsi="Times New Roman"/>
          <w:color w:val="FFFFFF"/>
          <w:sz w:val="28"/>
          <w:szCs w:val="28"/>
        </w:rPr>
        <w:t>Т</w:t>
      </w: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color w:val="FFFFFF"/>
          <w:sz w:val="28"/>
          <w:szCs w:val="28"/>
        </w:rPr>
      </w:pPr>
    </w:p>
    <w:p w:rsidR="003D2BB4" w:rsidRDefault="003D2BB4">
      <w:pPr>
        <w:pStyle w:val="LO-normal"/>
        <w:spacing w:line="360" w:lineRule="auto"/>
        <w:jc w:val="center"/>
        <w:rPr>
          <w:rFonts w:ascii="Times New Roman" w:hAnsi="Times New Roman"/>
          <w:color w:val="FFFFFF"/>
          <w:sz w:val="28"/>
          <w:szCs w:val="28"/>
        </w:rPr>
      </w:pPr>
    </w:p>
    <w:p w:rsidR="003D2BB4" w:rsidRDefault="009754B1">
      <w:pPr>
        <w:pStyle w:val="LO-normal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Рис. 2 ---  поверхня зі зміненими параметрами</w:t>
      </w:r>
      <w:r>
        <w:br w:type="page"/>
      </w:r>
    </w:p>
    <w:p w:rsidR="003D2BB4" w:rsidRDefault="009754B1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</w:t>
      </w:r>
    </w:p>
    <w:p w:rsidR="003D2BB4" w:rsidRDefault="009754B1">
      <w:pPr>
        <w:pStyle w:val="a4"/>
        <w:spacing w:line="360" w:lineRule="auto"/>
        <w:rPr>
          <w:rFonts w:ascii="Times New Roman" w:hAnsi="Times New Roman"/>
          <w:color w:val="000000"/>
          <w:sz w:val="18"/>
          <w:szCs w:val="18"/>
        </w:rPr>
      </w:pPr>
      <w:bookmarkStart w:id="3" w:name="docs-internal-guid-5165af06-7fff-0158-b5"/>
      <w:bookmarkEnd w:id="3"/>
      <w:r>
        <w:rPr>
          <w:rFonts w:ascii="Times New Roman" w:hAnsi="Times New Roman"/>
          <w:color w:val="000000"/>
          <w:sz w:val="18"/>
          <w:szCs w:val="18"/>
        </w:rPr>
        <w:t xml:space="preserve">//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Vertex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shader</w:t>
      </w:r>
      <w:proofErr w:type="spellEnd"/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const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vertexShaderSource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`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attribute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vertex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attribute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texcoord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uniform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mat4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ModelViewProjectionMatrix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uniform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texScale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uniform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texCenter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varying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varying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varying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vTexcoord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mat4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genScaleMat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(vec3 v) {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return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mat4(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vec4(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v.x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0.0, 0.0, 0.0),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vec4(0.0,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v.y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0.0, 0.0),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vec4(0.0, 0.0,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v.z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0.0),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vec4(0.0, 0.0, 0.0, 1.0)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}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mat4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genTranslateMat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(vec3 v) {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return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mat4(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vec4(1.0, 0.0, 0.0,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v.x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),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vec4(0.0, 1.0, 0.0,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v.y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),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vec4(0.0, 0.0, 1.0,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v.z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),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vec4(0.0, 0.0, 0.0, 1.0)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}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scaleWithPoint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(vec2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point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pivot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scale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 {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mat4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tran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genTranslateMat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(vec3(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pivot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0.));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mat4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tranBack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genTranslateMat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(-vec3(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pivot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0.));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mat4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scaleMat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genScaleMat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(vec3(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scale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0.));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vec4 point4 = vec4(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point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0., 0.);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tran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point4;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scaleMat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trb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tranBack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return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vec2(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trb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}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void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main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() {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ModelViewProjectionMatrix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vec4(vertex,1.0);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vertex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vec3(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) /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position.w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lastRenderedPageBreak/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vTexcoord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scaleWithPoint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texcoord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texCenter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texScale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gl_Position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}`;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//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Fragment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shader</w:t>
      </w:r>
      <w:proofErr w:type="spellEnd"/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const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fragmentShaderSource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`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#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ifdef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GL_FRAGMENT_PRECISION_HIGH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precision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highp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float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#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else</w:t>
      </w:r>
      <w:proofErr w:type="spellEnd"/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precision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mediump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float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#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endif</w:t>
      </w:r>
      <w:proofErr w:type="spellEnd"/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varying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varying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varying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vec2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vTexcoord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uniform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mat4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normalMatrix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uniform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uniform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sampler2D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uTexture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calculate_light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(vec3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 {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shape_color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vec3(1., 1., 1.);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light_color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vec3(0., 1., 1.);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ambient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light_color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0.2;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normalize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(vec3(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normalMatrix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vec4(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0.)));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light_direction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normalize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-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float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dot_light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max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dot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light_direction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), 0.0);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diffuse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shape_color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dot_light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float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specular_strength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0.5;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float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0.;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if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dot_light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&gt; 0.) {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view_dir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normalize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(-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reflect_dir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reflect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(-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light_direction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normal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float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spec_angle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max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dot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view_dir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reflect_dir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), 0.0);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pow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spec_angle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32.);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}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vec3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specular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specular_strength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light_color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3D2BB4">
      <w:pPr>
        <w:pStyle w:val="a4"/>
        <w:rPr>
          <w:rFonts w:ascii="Times New Roman" w:hAnsi="Times New Roman"/>
          <w:sz w:val="18"/>
          <w:szCs w:val="18"/>
        </w:rPr>
      </w:pP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return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ambient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+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diffuse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+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specular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}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sz w:val="18"/>
          <w:szCs w:val="18"/>
        </w:rPr>
        <w:t>void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main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() {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texture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texture2D(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uTexture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vTexcoord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    vec4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vec4(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calculate_light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vVertexPosition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), 1.);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    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gl_FragColor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texture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*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lightColor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;</w:t>
      </w:r>
    </w:p>
    <w:p w:rsidR="003D2BB4" w:rsidRDefault="009754B1">
      <w:pPr>
        <w:pStyle w:val="a4"/>
        <w:spacing w:after="0" w:line="331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}`;</w:t>
      </w:r>
    </w:p>
    <w:p w:rsidR="003D2BB4" w:rsidRDefault="009754B1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sectPr w:rsidR="003D2BB4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573"/>
    <w:multiLevelType w:val="multilevel"/>
    <w:tmpl w:val="7B667BF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5B32A7E"/>
    <w:multiLevelType w:val="multilevel"/>
    <w:tmpl w:val="BC2C5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0836B1"/>
    <w:multiLevelType w:val="multilevel"/>
    <w:tmpl w:val="C598FAAA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B4"/>
    <w:rsid w:val="00082F9C"/>
    <w:rsid w:val="00246A52"/>
    <w:rsid w:val="003D2BB4"/>
    <w:rsid w:val="00781B89"/>
    <w:rsid w:val="009754B1"/>
    <w:rsid w:val="00C3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354B1-7D54-4090-995A-B18D440B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Вміст таблиці"/>
    <w:basedOn w:val="a"/>
    <w:qFormat/>
    <w:pPr>
      <w:suppressLineNumbers/>
    </w:pPr>
  </w:style>
  <w:style w:type="paragraph" w:customStyle="1" w:styleId="aa">
    <w:name w:val="Заголовок таблиці"/>
    <w:basedOn w:val="a9"/>
    <w:qFormat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82F9C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82F9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4D4C-4BC7-499B-B2D8-BEA51C24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4559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Ognianyk</dc:creator>
  <dc:description/>
  <cp:lastModifiedBy>Dima Ognianyk</cp:lastModifiedBy>
  <cp:revision>4</cp:revision>
  <cp:lastPrinted>2022-12-25T09:52:00Z</cp:lastPrinted>
  <dcterms:created xsi:type="dcterms:W3CDTF">2022-12-25T09:51:00Z</dcterms:created>
  <dcterms:modified xsi:type="dcterms:W3CDTF">2022-12-25T09:52:00Z</dcterms:modified>
  <dc:language>uk-UA</dc:language>
</cp:coreProperties>
</file>